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48"/>
          <w:szCs w:val="48"/>
        </w:rPr>
        <w:t xml:space="preserve">Human activities classification Project Proposal </w:t>
      </w:r>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36"/>
          <w:szCs w:val="36"/>
        </w:rPr>
        <w:t xml:space="preserve">CMPE255 - Data Mining Prof David </w:t>
      </w:r>
      <w:proofErr w:type="spellStart"/>
      <w:r w:rsidRPr="00465D53">
        <w:rPr>
          <w:rFonts w:ascii="ArialMT" w:eastAsia="Times New Roman" w:hAnsi="ArialMT" w:cs="Times New Roman"/>
          <w:sz w:val="36"/>
          <w:szCs w:val="36"/>
        </w:rPr>
        <w:t>Anastasiu</w:t>
      </w:r>
      <w:proofErr w:type="spellEnd"/>
      <w:r w:rsidRPr="00465D53">
        <w:rPr>
          <w:rFonts w:ascii="ArialMT" w:eastAsia="Times New Roman" w:hAnsi="ArialMT" w:cs="Times New Roman"/>
          <w:sz w:val="36"/>
          <w:szCs w:val="36"/>
        </w:rPr>
        <w:t xml:space="preserve"> San Jose State University </w:t>
      </w:r>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36"/>
          <w:szCs w:val="36"/>
        </w:rPr>
        <w:t xml:space="preserve">Team: The Revivalists </w:t>
      </w:r>
      <w:proofErr w:type="spellStart"/>
      <w:r w:rsidRPr="00465D53">
        <w:rPr>
          <w:rFonts w:ascii="ArialMT" w:eastAsia="Times New Roman" w:hAnsi="ArialMT" w:cs="Times New Roman"/>
          <w:sz w:val="28"/>
          <w:szCs w:val="28"/>
        </w:rPr>
        <w:t>Akshay</w:t>
      </w:r>
      <w:proofErr w:type="spellEnd"/>
      <w:r w:rsidRPr="00465D53">
        <w:rPr>
          <w:rFonts w:ascii="ArialMT" w:eastAsia="Times New Roman" w:hAnsi="ArialMT" w:cs="Times New Roman"/>
          <w:sz w:val="28"/>
          <w:szCs w:val="28"/>
        </w:rPr>
        <w:t xml:space="preserve"> Jaiswal (013774137) </w:t>
      </w:r>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28"/>
          <w:szCs w:val="28"/>
        </w:rPr>
        <w:t xml:space="preserve">Ayaz Khan (013749710) Vishwanath Manvi (013776204) </w:t>
      </w:r>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36"/>
          <w:szCs w:val="36"/>
        </w:rPr>
        <w:t>Project Description:</w:t>
      </w:r>
      <w:r w:rsidRPr="00465D53">
        <w:rPr>
          <w:rFonts w:ascii="ArialMT" w:eastAsia="Times New Roman" w:hAnsi="ArialMT" w:cs="Times New Roman"/>
          <w:sz w:val="36"/>
          <w:szCs w:val="36"/>
        </w:rPr>
        <w:br/>
      </w:r>
      <w:r w:rsidRPr="00465D53">
        <w:rPr>
          <w:rFonts w:ascii="ArialMT" w:eastAsia="Times New Roman" w:hAnsi="ArialMT" w:cs="Times New Roman"/>
          <w:sz w:val="28"/>
          <w:szCs w:val="28"/>
        </w:rPr>
        <w:t xml:space="preserve">Fitness as a lifestyle is trending and gaining increasing importance with the advent of fitness trackers including smart watches. </w:t>
      </w:r>
      <w:ins w:id="0" w:author="Vishwanath Manvi" w:date="2019-03-21T08:41:00Z">
        <w:r w:rsidR="005033D6">
          <w:rPr>
            <w:rFonts w:ascii="ArialMT" w:eastAsia="Times New Roman" w:hAnsi="ArialMT" w:cs="Times New Roman"/>
            <w:sz w:val="28"/>
            <w:szCs w:val="28"/>
          </w:rPr>
          <w:t xml:space="preserve">[Fitness </w:t>
        </w:r>
      </w:ins>
      <w:ins w:id="1" w:author="Vishwanath Manvi" w:date="2019-03-21T08:47:00Z">
        <w:r w:rsidR="005033D6">
          <w:rPr>
            <w:rFonts w:ascii="ArialMT" w:eastAsia="Times New Roman" w:hAnsi="ArialMT" w:cs="Times New Roman"/>
            <w:sz w:val="28"/>
            <w:szCs w:val="28"/>
          </w:rPr>
          <w:t>as a lifestyle is trending</w:t>
        </w:r>
      </w:ins>
      <w:ins w:id="2" w:author="Vishwanath Manvi" w:date="2019-03-21T08:48:00Z">
        <w:r w:rsidR="005033D6">
          <w:rPr>
            <w:rFonts w:ascii="ArialMT" w:eastAsia="Times New Roman" w:hAnsi="ArialMT" w:cs="Times New Roman"/>
            <w:sz w:val="28"/>
            <w:szCs w:val="28"/>
          </w:rPr>
          <w:t xml:space="preserve">. </w:t>
        </w:r>
      </w:ins>
      <w:proofErr w:type="spellStart"/>
      <w:ins w:id="3" w:author="Vishwanath Manvi" w:date="2019-03-21T08:54:00Z">
        <w:r w:rsidR="00F83BA4">
          <w:rPr>
            <w:rFonts w:ascii="ArialMT" w:eastAsia="Times New Roman" w:hAnsi="ArialMT" w:cs="Times New Roman"/>
            <w:sz w:val="28"/>
            <w:szCs w:val="28"/>
          </w:rPr>
          <w:t>Its</w:t>
        </w:r>
        <w:proofErr w:type="spellEnd"/>
        <w:r w:rsidR="00F83BA4">
          <w:rPr>
            <w:rFonts w:ascii="ArialMT" w:eastAsia="Times New Roman" w:hAnsi="ArialMT" w:cs="Times New Roman"/>
            <w:sz w:val="28"/>
            <w:szCs w:val="28"/>
          </w:rPr>
          <w:t xml:space="preserve"> not only fashionable to be fit but </w:t>
        </w:r>
      </w:ins>
      <w:ins w:id="4" w:author="Vishwanath Manvi" w:date="2019-03-21T08:55:00Z">
        <w:r w:rsidR="00F83BA4">
          <w:rPr>
            <w:rFonts w:ascii="ArialMT" w:eastAsia="Times New Roman" w:hAnsi="ArialMT" w:cs="Times New Roman"/>
            <w:sz w:val="28"/>
            <w:szCs w:val="28"/>
          </w:rPr>
          <w:t>people are also embracing the health benefits that comes with leading an active lifestyle</w:t>
        </w:r>
      </w:ins>
      <w:ins w:id="5" w:author="Vishwanath Manvi" w:date="2019-03-21T08:50:00Z">
        <w:r w:rsidR="005033D6">
          <w:rPr>
            <w:rFonts w:ascii="ArialMT" w:eastAsia="Times New Roman" w:hAnsi="ArialMT" w:cs="Times New Roman"/>
            <w:sz w:val="28"/>
            <w:szCs w:val="28"/>
          </w:rPr>
          <w:t>.</w:t>
        </w:r>
      </w:ins>
      <w:ins w:id="6" w:author="Vishwanath Manvi" w:date="2019-03-21T08:55:00Z">
        <w:r w:rsidR="00F83BA4">
          <w:rPr>
            <w:rFonts w:ascii="ArialMT" w:eastAsia="Times New Roman" w:hAnsi="ArialMT" w:cs="Times New Roman"/>
            <w:sz w:val="28"/>
            <w:szCs w:val="28"/>
          </w:rPr>
          <w:t xml:space="preserve"> </w:t>
        </w:r>
      </w:ins>
      <w:ins w:id="7" w:author="Vishwanath Manvi" w:date="2019-03-21T09:04:00Z">
        <w:r w:rsidR="000D11C4">
          <w:rPr>
            <w:rFonts w:ascii="ArialMT" w:eastAsia="Times New Roman" w:hAnsi="ArialMT" w:cs="Times New Roman"/>
            <w:sz w:val="28"/>
            <w:szCs w:val="28"/>
          </w:rPr>
          <w:t>Chronic</w:t>
        </w:r>
      </w:ins>
      <w:ins w:id="8" w:author="Vishwanath Manvi" w:date="2019-03-21T09:03:00Z">
        <w:r w:rsidR="000D11C4">
          <w:rPr>
            <w:rFonts w:ascii="ArialMT" w:eastAsia="Times New Roman" w:hAnsi="ArialMT" w:cs="Times New Roman"/>
            <w:sz w:val="28"/>
            <w:szCs w:val="28"/>
          </w:rPr>
          <w:t xml:space="preserve"> conditions </w:t>
        </w:r>
      </w:ins>
      <w:ins w:id="9" w:author="Vishwanath Manvi" w:date="2019-03-21T09:04:00Z">
        <w:r w:rsidR="000D11C4">
          <w:rPr>
            <w:rFonts w:ascii="ArialMT" w:eastAsia="Times New Roman" w:hAnsi="ArialMT" w:cs="Times New Roman"/>
            <w:sz w:val="28"/>
            <w:szCs w:val="28"/>
          </w:rPr>
          <w:t xml:space="preserve">like </w:t>
        </w:r>
        <w:r w:rsidR="000D11C4" w:rsidRPr="00465D53">
          <w:rPr>
            <w:rFonts w:ascii="ArialMT" w:eastAsia="Times New Roman" w:hAnsi="ArialMT" w:cs="Times New Roman"/>
            <w:sz w:val="28"/>
            <w:szCs w:val="28"/>
          </w:rPr>
          <w:t>obesity, diabetes, blood pressure, cholesterol</w:t>
        </w:r>
        <w:r w:rsidR="000D11C4">
          <w:rPr>
            <w:rFonts w:ascii="ArialMT" w:eastAsia="Times New Roman" w:hAnsi="ArialMT" w:cs="Times New Roman"/>
            <w:sz w:val="28"/>
            <w:szCs w:val="28"/>
          </w:rPr>
          <w:t xml:space="preserve"> </w:t>
        </w:r>
        <w:proofErr w:type="gramStart"/>
        <w:r w:rsidR="000D11C4">
          <w:rPr>
            <w:rFonts w:ascii="ArialMT" w:eastAsia="Times New Roman" w:hAnsi="ArialMT" w:cs="Times New Roman"/>
            <w:sz w:val="28"/>
            <w:szCs w:val="28"/>
          </w:rPr>
          <w:t>are</w:t>
        </w:r>
        <w:proofErr w:type="gramEnd"/>
        <w:r w:rsidR="000D11C4">
          <w:rPr>
            <w:rFonts w:ascii="ArialMT" w:eastAsia="Times New Roman" w:hAnsi="ArialMT" w:cs="Times New Roman"/>
            <w:sz w:val="28"/>
            <w:szCs w:val="28"/>
          </w:rPr>
          <w:t xml:space="preserve"> on the rise, and a </w:t>
        </w:r>
        <w:proofErr w:type="spellStart"/>
        <w:r w:rsidR="000D11C4">
          <w:rPr>
            <w:rFonts w:ascii="ArialMT" w:eastAsia="Times New Roman" w:hAnsi="ArialMT" w:cs="Times New Roman"/>
            <w:sz w:val="28"/>
            <w:szCs w:val="28"/>
          </w:rPr>
          <w:t>sendentart</w:t>
        </w:r>
      </w:ins>
      <w:ins w:id="10" w:author="Vishwanath Manvi" w:date="2019-03-21T09:05:00Z">
        <w:r w:rsidR="000D11C4">
          <w:rPr>
            <w:rFonts w:ascii="ArialMT" w:eastAsia="Times New Roman" w:hAnsi="ArialMT" w:cs="Times New Roman"/>
            <w:sz w:val="28"/>
            <w:szCs w:val="28"/>
          </w:rPr>
          <w:t>y</w:t>
        </w:r>
      </w:ins>
      <w:proofErr w:type="spellEnd"/>
      <w:ins w:id="11" w:author="Vishwanath Manvi" w:date="2019-03-21T09:04:00Z">
        <w:r w:rsidR="000D11C4">
          <w:rPr>
            <w:rFonts w:ascii="ArialMT" w:eastAsia="Times New Roman" w:hAnsi="ArialMT" w:cs="Times New Roman"/>
            <w:sz w:val="28"/>
            <w:szCs w:val="28"/>
          </w:rPr>
          <w:t xml:space="preserve"> lifestyle</w:t>
        </w:r>
      </w:ins>
      <w:ins w:id="12" w:author="Vishwanath Manvi" w:date="2019-03-21T09:05:00Z">
        <w:r w:rsidR="000D11C4">
          <w:rPr>
            <w:rFonts w:ascii="ArialMT" w:eastAsia="Times New Roman" w:hAnsi="ArialMT" w:cs="Times New Roman"/>
            <w:sz w:val="28"/>
            <w:szCs w:val="28"/>
          </w:rPr>
          <w:t xml:space="preserve"> makes it that much harder for people to effectively combat these conditions. </w:t>
        </w:r>
        <w:r w:rsidR="000D11C4">
          <w:rPr>
            <w:rFonts w:ascii="ArialMT" w:eastAsia="Times New Roman" w:hAnsi="ArialMT" w:cs="Times New Roman"/>
            <w:sz w:val="28"/>
            <w:szCs w:val="28"/>
          </w:rPr>
          <w:t>The availability of devices like fitness trackers and smart watches is making it easier than ever for people to monitor and set fitness and wellness goals for themselves</w:t>
        </w:r>
      </w:ins>
      <w:ins w:id="13" w:author="Vishwanath Manvi" w:date="2019-03-21T09:06:00Z">
        <w:r w:rsidR="000D11C4">
          <w:rPr>
            <w:rFonts w:ascii="ArialMT" w:eastAsia="Times New Roman" w:hAnsi="ArialMT" w:cs="Times New Roman"/>
            <w:sz w:val="28"/>
            <w:szCs w:val="28"/>
          </w:rPr>
          <w:t>.</w:t>
        </w:r>
      </w:ins>
      <w:ins w:id="14" w:author="Vishwanath Manvi" w:date="2019-03-21T09:04:00Z">
        <w:r w:rsidR="000D11C4">
          <w:rPr>
            <w:rFonts w:ascii="ArialMT" w:eastAsia="Times New Roman" w:hAnsi="ArialMT" w:cs="Times New Roman"/>
            <w:sz w:val="28"/>
            <w:szCs w:val="28"/>
          </w:rPr>
          <w:t xml:space="preserve"> </w:t>
        </w:r>
      </w:ins>
      <w:ins w:id="15" w:author="Vishwanath Manvi" w:date="2019-03-21T08:57:00Z">
        <w:r w:rsidR="00F83BA4">
          <w:rPr>
            <w:rFonts w:ascii="ArialMT" w:eastAsia="Times New Roman" w:hAnsi="ArialMT" w:cs="Times New Roman"/>
            <w:sz w:val="28"/>
            <w:szCs w:val="28"/>
          </w:rPr>
          <w:t>M</w:t>
        </w:r>
      </w:ins>
      <w:ins w:id="16" w:author="Vishwanath Manvi" w:date="2019-03-21T08:55:00Z">
        <w:r w:rsidR="00F83BA4">
          <w:rPr>
            <w:rFonts w:ascii="ArialMT" w:eastAsia="Times New Roman" w:hAnsi="ArialMT" w:cs="Times New Roman"/>
            <w:sz w:val="28"/>
            <w:szCs w:val="28"/>
          </w:rPr>
          <w:t>any</w:t>
        </w:r>
      </w:ins>
      <w:ins w:id="17" w:author="Vishwanath Manvi" w:date="2019-03-21T08:56:00Z">
        <w:r w:rsidR="00F83BA4">
          <w:rPr>
            <w:rFonts w:ascii="ArialMT" w:eastAsia="Times New Roman" w:hAnsi="ArialMT" w:cs="Times New Roman"/>
            <w:sz w:val="28"/>
            <w:szCs w:val="28"/>
          </w:rPr>
          <w:t xml:space="preserve"> of us lead a sedentary </w:t>
        </w:r>
        <w:proofErr w:type="spellStart"/>
        <w:r w:rsidR="00F83BA4">
          <w:rPr>
            <w:rFonts w:ascii="ArialMT" w:eastAsia="Times New Roman" w:hAnsi="ArialMT" w:cs="Times New Roman"/>
            <w:sz w:val="28"/>
            <w:szCs w:val="28"/>
          </w:rPr>
          <w:t>lifestlye</w:t>
        </w:r>
        <w:proofErr w:type="spellEnd"/>
        <w:r w:rsidR="00F83BA4">
          <w:rPr>
            <w:rFonts w:ascii="ArialMT" w:eastAsia="Times New Roman" w:hAnsi="ArialMT" w:cs="Times New Roman"/>
            <w:sz w:val="28"/>
            <w:szCs w:val="28"/>
          </w:rPr>
          <w:t xml:space="preserve"> </w:t>
        </w:r>
      </w:ins>
      <w:ins w:id="18" w:author="Vishwanath Manvi" w:date="2019-03-21T08:57:00Z">
        <w:r w:rsidR="00F83BA4">
          <w:rPr>
            <w:rFonts w:ascii="ArialMT" w:eastAsia="Times New Roman" w:hAnsi="ArialMT" w:cs="Times New Roman"/>
            <w:sz w:val="28"/>
            <w:szCs w:val="28"/>
          </w:rPr>
          <w:t>owning to the dictates of modern working environment</w:t>
        </w:r>
      </w:ins>
      <w:ins w:id="19" w:author="Vishwanath Manvi" w:date="2019-03-21T09:01:00Z">
        <w:r w:rsidR="000D11C4">
          <w:rPr>
            <w:rFonts w:ascii="ArialMT" w:eastAsia="Times New Roman" w:hAnsi="ArialMT" w:cs="Times New Roman"/>
            <w:sz w:val="28"/>
            <w:szCs w:val="28"/>
          </w:rPr>
          <w:t xml:space="preserve"> and these devices give us the ability to take charge of our </w:t>
        </w:r>
      </w:ins>
      <w:ins w:id="20" w:author="Vishwanath Manvi" w:date="2019-03-21T09:02:00Z">
        <w:r w:rsidR="000D11C4">
          <w:rPr>
            <w:rFonts w:ascii="ArialMT" w:eastAsia="Times New Roman" w:hAnsi="ArialMT" w:cs="Times New Roman"/>
            <w:sz w:val="28"/>
            <w:szCs w:val="28"/>
          </w:rPr>
          <w:t xml:space="preserve">wellbeing into </w:t>
        </w:r>
      </w:ins>
      <w:ins w:id="21" w:author="Vishwanath Manvi" w:date="2019-03-21T09:09:00Z">
        <w:r w:rsidR="000D11C4">
          <w:rPr>
            <w:rFonts w:ascii="ArialMT" w:eastAsia="Times New Roman" w:hAnsi="ArialMT" w:cs="Times New Roman"/>
            <w:sz w:val="28"/>
            <w:szCs w:val="28"/>
          </w:rPr>
          <w:t>our</w:t>
        </w:r>
      </w:ins>
      <w:ins w:id="22" w:author="Vishwanath Manvi" w:date="2019-03-21T09:02:00Z">
        <w:r w:rsidR="000D11C4">
          <w:rPr>
            <w:rFonts w:ascii="ArialMT" w:eastAsia="Times New Roman" w:hAnsi="ArialMT" w:cs="Times New Roman"/>
            <w:sz w:val="28"/>
            <w:szCs w:val="28"/>
          </w:rPr>
          <w:t xml:space="preserve"> own hands</w:t>
        </w:r>
      </w:ins>
      <w:ins w:id="23" w:author="Vishwanath Manvi" w:date="2019-03-21T08:41:00Z">
        <w:r w:rsidR="005033D6">
          <w:rPr>
            <w:rFonts w:ascii="ArialMT" w:eastAsia="Times New Roman" w:hAnsi="ArialMT" w:cs="Times New Roman"/>
            <w:sz w:val="28"/>
            <w:szCs w:val="28"/>
          </w:rPr>
          <w:t>]</w:t>
        </w:r>
      </w:ins>
      <w:ins w:id="24" w:author="Vishwanath Manvi" w:date="2019-03-21T09:02:00Z">
        <w:r w:rsidR="000D11C4">
          <w:rPr>
            <w:rFonts w:ascii="ArialMT" w:eastAsia="Times New Roman" w:hAnsi="ArialMT" w:cs="Times New Roman"/>
            <w:sz w:val="28"/>
            <w:szCs w:val="28"/>
          </w:rPr>
          <w:t xml:space="preserve">. </w:t>
        </w:r>
      </w:ins>
      <w:r w:rsidRPr="00465D53">
        <w:rPr>
          <w:rFonts w:ascii="ArialMT" w:eastAsia="Times New Roman" w:hAnsi="ArialMT" w:cs="Times New Roman"/>
          <w:sz w:val="28"/>
          <w:szCs w:val="28"/>
        </w:rPr>
        <w:t xml:space="preserve">It’s extremely relevant </w:t>
      </w:r>
      <w:del w:id="25" w:author="Vishwanath Manvi" w:date="2019-03-21T09:10:00Z">
        <w:r w:rsidRPr="00465D53" w:rsidDel="000D11C4">
          <w:rPr>
            <w:rFonts w:ascii="ArialMT" w:eastAsia="Times New Roman" w:hAnsi="ArialMT" w:cs="Times New Roman"/>
            <w:sz w:val="28"/>
            <w:szCs w:val="28"/>
          </w:rPr>
          <w:delText xml:space="preserve">with </w:delText>
        </w:r>
      </w:del>
      <w:ins w:id="26" w:author="Vishwanath Manvi" w:date="2019-03-21T09:10:00Z">
        <w:r w:rsidR="000D11C4">
          <w:rPr>
            <w:rFonts w:ascii="ArialMT" w:eastAsia="Times New Roman" w:hAnsi="ArialMT" w:cs="Times New Roman"/>
            <w:sz w:val="28"/>
            <w:szCs w:val="28"/>
          </w:rPr>
          <w:t>in</w:t>
        </w:r>
        <w:r w:rsidR="000D11C4" w:rsidRPr="00465D53">
          <w:rPr>
            <w:rFonts w:ascii="ArialMT" w:eastAsia="Times New Roman" w:hAnsi="ArialMT" w:cs="Times New Roman"/>
            <w:sz w:val="28"/>
            <w:szCs w:val="28"/>
          </w:rPr>
          <w:t xml:space="preserve"> </w:t>
        </w:r>
      </w:ins>
      <w:r w:rsidRPr="00465D53">
        <w:rPr>
          <w:rFonts w:ascii="ArialMT" w:eastAsia="Times New Roman" w:hAnsi="ArialMT" w:cs="Times New Roman"/>
          <w:sz w:val="28"/>
          <w:szCs w:val="28"/>
        </w:rPr>
        <w:t xml:space="preserve">current times given the sedentary lifestyles </w:t>
      </w:r>
      <w:del w:id="27" w:author="Vishwanath Manvi" w:date="2019-03-21T09:10:00Z">
        <w:r w:rsidRPr="00465D53" w:rsidDel="000D11C4">
          <w:rPr>
            <w:rFonts w:ascii="ArialMT" w:eastAsia="Times New Roman" w:hAnsi="ArialMT" w:cs="Times New Roman"/>
            <w:sz w:val="28"/>
            <w:szCs w:val="28"/>
          </w:rPr>
          <w:delText xml:space="preserve">for </w:delText>
        </w:r>
      </w:del>
      <w:ins w:id="28" w:author="Vishwanath Manvi" w:date="2019-03-21T09:10:00Z">
        <w:r w:rsidR="000D11C4">
          <w:rPr>
            <w:rFonts w:ascii="ArialMT" w:eastAsia="Times New Roman" w:hAnsi="ArialMT" w:cs="Times New Roman"/>
            <w:sz w:val="28"/>
            <w:szCs w:val="28"/>
          </w:rPr>
          <w:t>of</w:t>
        </w:r>
        <w:r w:rsidR="000D11C4" w:rsidRPr="00465D53">
          <w:rPr>
            <w:rFonts w:ascii="ArialMT" w:eastAsia="Times New Roman" w:hAnsi="ArialMT" w:cs="Times New Roman"/>
            <w:sz w:val="28"/>
            <w:szCs w:val="28"/>
          </w:rPr>
          <w:t xml:space="preserve"> </w:t>
        </w:r>
      </w:ins>
      <w:r w:rsidRPr="00465D53">
        <w:rPr>
          <w:rFonts w:ascii="ArialMT" w:eastAsia="Times New Roman" w:hAnsi="ArialMT" w:cs="Times New Roman"/>
          <w:sz w:val="28"/>
          <w:szCs w:val="28"/>
        </w:rPr>
        <w:t xml:space="preserve">most </w:t>
      </w:r>
      <w:ins w:id="29" w:author="Vishwanath Manvi" w:date="2019-03-21T09:10:00Z">
        <w:r w:rsidR="000D11C4">
          <w:rPr>
            <w:rFonts w:ascii="ArialMT" w:eastAsia="Times New Roman" w:hAnsi="ArialMT" w:cs="Times New Roman"/>
            <w:sz w:val="28"/>
            <w:szCs w:val="28"/>
          </w:rPr>
          <w:t xml:space="preserve">of the </w:t>
        </w:r>
      </w:ins>
      <w:r w:rsidRPr="00465D53">
        <w:rPr>
          <w:rFonts w:ascii="ArialMT" w:eastAsia="Times New Roman" w:hAnsi="ArialMT" w:cs="Times New Roman"/>
          <w:sz w:val="28"/>
          <w:szCs w:val="28"/>
        </w:rPr>
        <w:t xml:space="preserve">urban population and the direct correlation </w:t>
      </w:r>
      <w:del w:id="30" w:author="Vishwanath Manvi" w:date="2019-03-21T09:10:00Z">
        <w:r w:rsidRPr="00465D53" w:rsidDel="00A210F3">
          <w:rPr>
            <w:rFonts w:ascii="ArialMT" w:eastAsia="Times New Roman" w:hAnsi="ArialMT" w:cs="Times New Roman"/>
            <w:sz w:val="28"/>
            <w:szCs w:val="28"/>
          </w:rPr>
          <w:delText xml:space="preserve">with </w:delText>
        </w:r>
      </w:del>
      <w:ins w:id="31" w:author="Vishwanath Manvi" w:date="2019-03-21T09:10:00Z">
        <w:r w:rsidR="00A210F3">
          <w:rPr>
            <w:rFonts w:ascii="ArialMT" w:eastAsia="Times New Roman" w:hAnsi="ArialMT" w:cs="Times New Roman"/>
            <w:sz w:val="28"/>
            <w:szCs w:val="28"/>
          </w:rPr>
          <w:t>of</w:t>
        </w:r>
      </w:ins>
      <w:ins w:id="32" w:author="Vishwanath Manvi" w:date="2019-03-21T09:11:00Z">
        <w:r w:rsidR="00A210F3">
          <w:rPr>
            <w:rFonts w:ascii="ArialMT" w:eastAsia="Times New Roman" w:hAnsi="ArialMT" w:cs="Times New Roman"/>
            <w:sz w:val="28"/>
            <w:szCs w:val="28"/>
          </w:rPr>
          <w:t xml:space="preserve"> a person’s</w:t>
        </w:r>
      </w:ins>
      <w:ins w:id="33" w:author="Vishwanath Manvi" w:date="2019-03-21T09:10:00Z">
        <w:r w:rsidR="00A210F3" w:rsidRPr="00465D53">
          <w:rPr>
            <w:rFonts w:ascii="ArialMT" w:eastAsia="Times New Roman" w:hAnsi="ArialMT" w:cs="Times New Roman"/>
            <w:sz w:val="28"/>
            <w:szCs w:val="28"/>
          </w:rPr>
          <w:t xml:space="preserve"> </w:t>
        </w:r>
      </w:ins>
      <w:r w:rsidRPr="00465D53">
        <w:rPr>
          <w:rFonts w:ascii="ArialMT" w:eastAsia="Times New Roman" w:hAnsi="ArialMT" w:cs="Times New Roman"/>
          <w:sz w:val="28"/>
          <w:szCs w:val="28"/>
        </w:rPr>
        <w:t xml:space="preserve">health of a person given chronic diseases like obesity, diabetes, blood pressure, cholesterol, </w:t>
      </w:r>
      <w:proofErr w:type="spellStart"/>
      <w:r w:rsidRPr="00465D53">
        <w:rPr>
          <w:rFonts w:ascii="ArialMT" w:eastAsia="Times New Roman" w:hAnsi="ArialMT" w:cs="Times New Roman"/>
          <w:sz w:val="28"/>
          <w:szCs w:val="28"/>
        </w:rPr>
        <w:t>etc</w:t>
      </w:r>
      <w:proofErr w:type="spellEnd"/>
      <w:r w:rsidRPr="00465D53">
        <w:rPr>
          <w:rFonts w:ascii="ArialMT" w:eastAsia="Times New Roman" w:hAnsi="ArialMT" w:cs="Times New Roman"/>
          <w:sz w:val="28"/>
          <w:szCs w:val="28"/>
        </w:rPr>
        <w:t xml:space="preserve"> are on the rise. </w:t>
      </w:r>
      <w:ins w:id="34" w:author="Vishwanath Manvi" w:date="2019-03-21T08:53:00Z">
        <w:r w:rsidR="00F83BA4">
          <w:rPr>
            <w:rFonts w:ascii="ArialMT" w:eastAsia="Times New Roman" w:hAnsi="ArialMT" w:cs="Times New Roman"/>
            <w:sz w:val="28"/>
            <w:szCs w:val="28"/>
          </w:rPr>
          <w:t>[</w:t>
        </w:r>
      </w:ins>
      <w:ins w:id="35" w:author="Vishwanath Manvi" w:date="2019-03-21T09:06:00Z">
        <w:r w:rsidR="000D11C4">
          <w:rPr>
            <w:rFonts w:ascii="ArialMT" w:eastAsia="Times New Roman" w:hAnsi="ArialMT" w:cs="Times New Roman"/>
            <w:sz w:val="28"/>
            <w:szCs w:val="28"/>
          </w:rPr>
          <w:t>However the fitness devices are still evolving and one of the main challenge</w:t>
        </w:r>
      </w:ins>
      <w:ins w:id="36" w:author="Vishwanath Manvi" w:date="2019-03-21T09:07:00Z">
        <w:r w:rsidR="000D11C4">
          <w:rPr>
            <w:rFonts w:ascii="ArialMT" w:eastAsia="Times New Roman" w:hAnsi="ArialMT" w:cs="Times New Roman"/>
            <w:sz w:val="28"/>
            <w:szCs w:val="28"/>
          </w:rPr>
          <w:t xml:space="preserve">s is the ability to the </w:t>
        </w:r>
      </w:ins>
      <w:ins w:id="37" w:author="Vishwanath Manvi" w:date="2019-03-21T09:08:00Z">
        <w:r w:rsidR="000D11C4">
          <w:rPr>
            <w:rFonts w:ascii="ArialMT" w:eastAsia="Times New Roman" w:hAnsi="ArialMT" w:cs="Times New Roman"/>
            <w:sz w:val="28"/>
            <w:szCs w:val="28"/>
          </w:rPr>
          <w:t>accurately identity and track human activities</w:t>
        </w:r>
        <w:proofErr w:type="gramStart"/>
        <w:r w:rsidR="000D11C4">
          <w:rPr>
            <w:rFonts w:ascii="ArialMT" w:eastAsia="Times New Roman" w:hAnsi="ArialMT" w:cs="Times New Roman"/>
            <w:sz w:val="28"/>
            <w:szCs w:val="28"/>
          </w:rPr>
          <w:t>.</w:t>
        </w:r>
      </w:ins>
      <w:ins w:id="38" w:author="Vishwanath Manvi" w:date="2019-03-21T08:53:00Z">
        <w:r w:rsidR="00F83BA4">
          <w:rPr>
            <w:rFonts w:ascii="ArialMT" w:eastAsia="Times New Roman" w:hAnsi="ArialMT" w:cs="Times New Roman"/>
            <w:sz w:val="28"/>
            <w:szCs w:val="28"/>
          </w:rPr>
          <w:t>]</w:t>
        </w:r>
      </w:ins>
      <w:r w:rsidRPr="00465D53">
        <w:rPr>
          <w:rFonts w:ascii="ArialMT" w:eastAsia="Times New Roman" w:hAnsi="ArialMT" w:cs="Times New Roman"/>
          <w:sz w:val="28"/>
          <w:szCs w:val="28"/>
        </w:rPr>
        <w:t>One</w:t>
      </w:r>
      <w:proofErr w:type="gramEnd"/>
      <w:r w:rsidRPr="00465D53">
        <w:rPr>
          <w:rFonts w:ascii="ArialMT" w:eastAsia="Times New Roman" w:hAnsi="ArialMT" w:cs="Times New Roman"/>
          <w:sz w:val="28"/>
          <w:szCs w:val="28"/>
        </w:rPr>
        <w:t xml:space="preserve"> of the main challenge a fitness tracker faces is be able to accurately identify and track daily various activities of a person and set appropriate fitness goals. </w:t>
      </w:r>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28"/>
          <w:szCs w:val="28"/>
        </w:rPr>
        <w:t xml:space="preserve">Our project goal is to apply various machine learning algorithms on the data generated from IMA and Heart beat sensors </w:t>
      </w:r>
      <w:del w:id="39" w:author="Vishwanath Manvi" w:date="2019-03-21T09:12:00Z">
        <w:r w:rsidRPr="00465D53" w:rsidDel="00A210F3">
          <w:rPr>
            <w:rFonts w:ascii="ArialMT" w:eastAsia="Times New Roman" w:hAnsi="ArialMT" w:cs="Times New Roman"/>
            <w:sz w:val="28"/>
            <w:szCs w:val="28"/>
          </w:rPr>
          <w:delText>to be</w:delText>
        </w:r>
      </w:del>
      <w:ins w:id="40" w:author="Vishwanath Manvi" w:date="2019-03-21T09:12:00Z">
        <w:r w:rsidR="00A210F3">
          <w:rPr>
            <w:rFonts w:ascii="ArialMT" w:eastAsia="Times New Roman" w:hAnsi="ArialMT" w:cs="Times New Roman"/>
            <w:sz w:val="28"/>
            <w:szCs w:val="28"/>
          </w:rPr>
          <w:t>and be</w:t>
        </w:r>
      </w:ins>
      <w:r w:rsidRPr="00465D53">
        <w:rPr>
          <w:rFonts w:ascii="ArialMT" w:eastAsia="Times New Roman" w:hAnsi="ArialMT" w:cs="Times New Roman"/>
          <w:sz w:val="28"/>
          <w:szCs w:val="28"/>
        </w:rPr>
        <w:t xml:space="preserve"> able to accurately identify a person’s activity beyond the standard categories like walking, running and resting. We plan to classify 18 categories like playing soccer, driving car, house cleaning or watching TV. Once these activities are accurately identified, </w:t>
      </w:r>
      <w:del w:id="41" w:author="Vishwanath Manvi" w:date="2019-03-21T09:13:00Z">
        <w:r w:rsidRPr="00465D53" w:rsidDel="00A210F3">
          <w:rPr>
            <w:rFonts w:ascii="ArialMT" w:eastAsia="Times New Roman" w:hAnsi="ArialMT" w:cs="Times New Roman"/>
            <w:sz w:val="28"/>
            <w:szCs w:val="28"/>
          </w:rPr>
          <w:delText>fitness tracking can be greatly enhanced that opens up future possibilities.</w:delText>
        </w:r>
      </w:del>
      <w:ins w:id="42" w:author="Vishwanath Manvi" w:date="2019-03-21T09:16:00Z">
        <w:r w:rsidR="00A210F3">
          <w:rPr>
            <w:rFonts w:ascii="ArialMT" w:eastAsia="Times New Roman" w:hAnsi="ArialMT" w:cs="Times New Roman"/>
            <w:sz w:val="28"/>
            <w:szCs w:val="28"/>
          </w:rPr>
          <w:t>people can come up with fitness and health routines that is customized for</w:t>
        </w:r>
      </w:ins>
      <w:ins w:id="43" w:author="Vishwanath Manvi" w:date="2019-03-21T09:17:00Z">
        <w:r w:rsidR="00A210F3">
          <w:rPr>
            <w:rFonts w:ascii="ArialMT" w:eastAsia="Times New Roman" w:hAnsi="ArialMT" w:cs="Times New Roman"/>
            <w:sz w:val="28"/>
            <w:szCs w:val="28"/>
          </w:rPr>
          <w:t xml:space="preserve"> them.</w:t>
        </w:r>
      </w:ins>
      <w:bookmarkStart w:id="44" w:name="_GoBack"/>
      <w:bookmarkEnd w:id="44"/>
      <w:del w:id="45" w:author="Vishwanath Manvi" w:date="2019-03-21T09:15:00Z">
        <w:r w:rsidRPr="00465D53" w:rsidDel="00A210F3">
          <w:rPr>
            <w:rFonts w:ascii="ArialMT" w:eastAsia="Times New Roman" w:hAnsi="ArialMT" w:cs="Times New Roman"/>
            <w:sz w:val="28"/>
            <w:szCs w:val="28"/>
          </w:rPr>
          <w:delText xml:space="preserve"> </w:delText>
        </w:r>
      </w:del>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36"/>
          <w:szCs w:val="36"/>
        </w:rPr>
        <w:lastRenderedPageBreak/>
        <w:t>Methodologies:</w:t>
      </w:r>
      <w:r w:rsidRPr="00465D53">
        <w:rPr>
          <w:rFonts w:ascii="ArialMT" w:eastAsia="Times New Roman" w:hAnsi="ArialMT" w:cs="Times New Roman"/>
          <w:sz w:val="36"/>
          <w:szCs w:val="36"/>
        </w:rPr>
        <w:br/>
      </w:r>
      <w:r w:rsidRPr="00465D53">
        <w:rPr>
          <w:rFonts w:ascii="ArialMT" w:eastAsia="Times New Roman" w:hAnsi="ArialMT" w:cs="Times New Roman"/>
          <w:sz w:val="28"/>
          <w:szCs w:val="28"/>
        </w:rPr>
        <w:t>The dataset contains sensor data from 9 subjects, each with 376K records with information about activity being performed, heart rate and readings from 3 separate Synchronized sensors (IMUs). As one of the steps of preprocessing, we will remove the last 3 fields of each sensors’ data which belongs to ‘Orientation’ readings. These readings are not valid in this data collection and need to be ignored. We’’</w:t>
      </w:r>
      <w:proofErr w:type="spellStart"/>
      <w:r w:rsidRPr="00465D53">
        <w:rPr>
          <w:rFonts w:ascii="ArialMT" w:eastAsia="Times New Roman" w:hAnsi="ArialMT" w:cs="Times New Roman"/>
          <w:sz w:val="28"/>
          <w:szCs w:val="28"/>
        </w:rPr>
        <w:t>ll</w:t>
      </w:r>
      <w:proofErr w:type="spellEnd"/>
      <w:r w:rsidRPr="00465D53">
        <w:rPr>
          <w:rFonts w:ascii="ArialMT" w:eastAsia="Times New Roman" w:hAnsi="ArialMT" w:cs="Times New Roman"/>
          <w:sz w:val="28"/>
          <w:szCs w:val="28"/>
        </w:rPr>
        <w:t xml:space="preserve"> also combine demographic and physical attributes of subjects with the sensor data. After thorough preprocessing, we will apply various classification and regression algorithms like, Logistic regression, Decision trees, Random forest, Neural networks and more, to find out the best possible classifier for the problem. We will also try to determine if the same level of results can be obtained with reduced number of features, like using readings from only hand IMU and compare the results with original results involving all 3 IMUs. </w:t>
      </w:r>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36"/>
          <w:szCs w:val="36"/>
        </w:rPr>
        <w:t>Technologies:</w:t>
      </w:r>
      <w:r w:rsidRPr="00465D53">
        <w:rPr>
          <w:rFonts w:ascii="ArialMT" w:eastAsia="Times New Roman" w:hAnsi="ArialMT" w:cs="Times New Roman"/>
          <w:sz w:val="36"/>
          <w:szCs w:val="36"/>
        </w:rPr>
        <w:br/>
      </w:r>
      <w:r w:rsidRPr="00465D53">
        <w:rPr>
          <w:rFonts w:ascii="ArialMT" w:eastAsia="Times New Roman" w:hAnsi="ArialMT" w:cs="Times New Roman"/>
          <w:sz w:val="28"/>
          <w:szCs w:val="28"/>
        </w:rPr>
        <w:t xml:space="preserve">Python libraries (SciPy, NumPy, Pandas, NLTK, </w:t>
      </w:r>
      <w:proofErr w:type="spellStart"/>
      <w:r w:rsidRPr="00465D53">
        <w:rPr>
          <w:rFonts w:ascii="ArialMT" w:eastAsia="Times New Roman" w:hAnsi="ArialMT" w:cs="Times New Roman"/>
          <w:sz w:val="28"/>
          <w:szCs w:val="28"/>
        </w:rPr>
        <w:t>Scrapy</w:t>
      </w:r>
      <w:proofErr w:type="spellEnd"/>
      <w:r w:rsidRPr="00465D53">
        <w:rPr>
          <w:rFonts w:ascii="ArialMT" w:eastAsia="Times New Roman" w:hAnsi="ArialMT" w:cs="Times New Roman"/>
          <w:sz w:val="28"/>
          <w:szCs w:val="28"/>
        </w:rPr>
        <w:t xml:space="preserve">, </w:t>
      </w:r>
      <w:proofErr w:type="spellStart"/>
      <w:r w:rsidRPr="00465D53">
        <w:rPr>
          <w:rFonts w:ascii="ArialMT" w:eastAsia="Times New Roman" w:hAnsi="ArialMT" w:cs="Times New Roman"/>
          <w:sz w:val="28"/>
          <w:szCs w:val="28"/>
        </w:rPr>
        <w:t>Scikits</w:t>
      </w:r>
      <w:proofErr w:type="spellEnd"/>
      <w:r w:rsidRPr="00465D53">
        <w:rPr>
          <w:rFonts w:ascii="ArialMT" w:eastAsia="Times New Roman" w:hAnsi="ArialMT" w:cs="Times New Roman"/>
          <w:sz w:val="28"/>
          <w:szCs w:val="28"/>
        </w:rPr>
        <w:t xml:space="preserve">-Learn, TensorFlow) and </w:t>
      </w:r>
      <w:proofErr w:type="spellStart"/>
      <w:r w:rsidRPr="00465D53">
        <w:rPr>
          <w:rFonts w:ascii="ArialMT" w:eastAsia="Times New Roman" w:hAnsi="ArialMT" w:cs="Times New Roman"/>
          <w:sz w:val="28"/>
          <w:szCs w:val="28"/>
        </w:rPr>
        <w:t>Jupyter</w:t>
      </w:r>
      <w:proofErr w:type="spellEnd"/>
      <w:r w:rsidRPr="00465D53">
        <w:rPr>
          <w:rFonts w:ascii="ArialMT" w:eastAsia="Times New Roman" w:hAnsi="ArialMT" w:cs="Times New Roman"/>
          <w:sz w:val="28"/>
          <w:szCs w:val="28"/>
        </w:rPr>
        <w:t xml:space="preserve"> notebook </w:t>
      </w:r>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36"/>
          <w:szCs w:val="36"/>
        </w:rPr>
        <w:t>Algorithms</w:t>
      </w:r>
      <w:r w:rsidRPr="00465D53">
        <w:rPr>
          <w:rFonts w:ascii="Gautami" w:eastAsia="Times New Roman" w:hAnsi="Gautami" w:cs="Gautami"/>
          <w:sz w:val="36"/>
          <w:szCs w:val="36"/>
        </w:rPr>
        <w:t>​</w:t>
      </w:r>
      <w:r w:rsidRPr="00465D53">
        <w:rPr>
          <w:rFonts w:ascii="ArialMT" w:eastAsia="Times New Roman" w:hAnsi="ArialMT" w:cs="Times New Roman"/>
          <w:sz w:val="28"/>
          <w:szCs w:val="28"/>
        </w:rPr>
        <w:t>:</w:t>
      </w:r>
      <w:r w:rsidRPr="00465D53">
        <w:rPr>
          <w:rFonts w:ascii="ArialMT" w:eastAsia="Times New Roman" w:hAnsi="ArialMT" w:cs="Times New Roman"/>
          <w:sz w:val="28"/>
          <w:szCs w:val="28"/>
        </w:rPr>
        <w:br/>
        <w:t xml:space="preserve">Logistic regression, Decision trees, Random forest, SVM, </w:t>
      </w:r>
      <w:proofErr w:type="spellStart"/>
      <w:r w:rsidRPr="00465D53">
        <w:rPr>
          <w:rFonts w:ascii="ArialMT" w:eastAsia="Times New Roman" w:hAnsi="ArialMT" w:cs="Times New Roman"/>
          <w:sz w:val="28"/>
          <w:szCs w:val="28"/>
        </w:rPr>
        <w:t>kNN</w:t>
      </w:r>
      <w:proofErr w:type="spellEnd"/>
      <w:r w:rsidRPr="00465D53">
        <w:rPr>
          <w:rFonts w:ascii="ArialMT" w:eastAsia="Times New Roman" w:hAnsi="ArialMT" w:cs="Times New Roman"/>
          <w:sz w:val="28"/>
          <w:szCs w:val="28"/>
        </w:rPr>
        <w:t xml:space="preserve">, Naive Bayes, Convoluted Neural Networks </w:t>
      </w:r>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36"/>
          <w:szCs w:val="36"/>
        </w:rPr>
        <w:t>Dataset:</w:t>
      </w:r>
      <w:r w:rsidRPr="00465D53">
        <w:rPr>
          <w:rFonts w:ascii="ArialMT" w:eastAsia="Times New Roman" w:hAnsi="ArialMT" w:cs="Times New Roman"/>
          <w:sz w:val="36"/>
          <w:szCs w:val="36"/>
        </w:rPr>
        <w:br/>
      </w:r>
      <w:r w:rsidRPr="00465D53">
        <w:rPr>
          <w:rFonts w:ascii="ArialMT" w:eastAsia="Times New Roman" w:hAnsi="ArialMT" w:cs="Times New Roman"/>
          <w:sz w:val="28"/>
          <w:szCs w:val="28"/>
        </w:rPr>
        <w:t xml:space="preserve">3.8 million instances of 52 attributes spanning 18 activities of 9 subjects. </w:t>
      </w:r>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28"/>
          <w:szCs w:val="28"/>
        </w:rPr>
        <w:t xml:space="preserve">This includes IMA sensory data along with Heartbeat information the select demographic data of the subjects </w:t>
      </w:r>
      <w:r w:rsidRPr="00465D53">
        <w:rPr>
          <w:rFonts w:ascii="ArialMT" w:eastAsia="Times New Roman" w:hAnsi="ArialMT" w:cs="Times New Roman"/>
          <w:color w:val="0F54CC"/>
          <w:sz w:val="28"/>
          <w:szCs w:val="28"/>
        </w:rPr>
        <w:t xml:space="preserve">http://archive.ics.uci.edu/ml/datasets/pamap2+physical+activity+monitoring </w:t>
      </w:r>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sz w:val="36"/>
          <w:szCs w:val="36"/>
        </w:rPr>
        <w:t xml:space="preserve">References(s): </w:t>
      </w:r>
    </w:p>
    <w:p w:rsidR="00465D53" w:rsidRPr="00465D53" w:rsidRDefault="00465D53" w:rsidP="00465D53">
      <w:pPr>
        <w:shd w:val="clear" w:color="auto" w:fill="FFFFFF"/>
        <w:spacing w:before="100" w:beforeAutospacing="1" w:after="100" w:afterAutospacing="1"/>
        <w:rPr>
          <w:rFonts w:ascii="Times New Roman" w:eastAsia="Times New Roman" w:hAnsi="Times New Roman" w:cs="Times New Roman"/>
        </w:rPr>
      </w:pPr>
      <w:r w:rsidRPr="00465D53">
        <w:rPr>
          <w:rFonts w:ascii="ArialMT" w:eastAsia="Times New Roman" w:hAnsi="ArialMT" w:cs="Times New Roman"/>
          <w:color w:val="0F54CC"/>
        </w:rPr>
        <w:t xml:space="preserve">https://ieeexplore.ieee.org/document/8286571 </w:t>
      </w:r>
    </w:p>
    <w:p w:rsidR="00465D53" w:rsidRPr="00465D53" w:rsidRDefault="00465D53" w:rsidP="00465D53">
      <w:pPr>
        <w:shd w:val="clear" w:color="auto" w:fill="FFFFFF"/>
        <w:rPr>
          <w:rFonts w:ascii="Times New Roman" w:eastAsia="Times New Roman" w:hAnsi="Times New Roman" w:cs="Times New Roman"/>
        </w:rPr>
      </w:pPr>
      <w:r w:rsidRPr="00465D53">
        <w:rPr>
          <w:rFonts w:ascii="Times New Roman" w:eastAsia="Times New Roman" w:hAnsi="Times New Roman" w:cs="Times New Roman"/>
        </w:rPr>
        <w:lastRenderedPageBreak/>
        <w:fldChar w:fldCharType="begin"/>
      </w:r>
      <w:r w:rsidRPr="00465D53">
        <w:rPr>
          <w:rFonts w:ascii="Times New Roman" w:eastAsia="Times New Roman" w:hAnsi="Times New Roman" w:cs="Times New Roman"/>
        </w:rPr>
        <w:instrText xml:space="preserve"> INCLUDEPICTURE "/var/folders/wj/s31fx6t14k18r2z187xhc4_w0000gn/T/com.microsoft.Word/WebArchiveCopyPasteTempFiles/page3image60242560" \* MERGEFORMATINET </w:instrText>
      </w:r>
      <w:r w:rsidRPr="00465D53">
        <w:rPr>
          <w:rFonts w:ascii="Times New Roman" w:eastAsia="Times New Roman" w:hAnsi="Times New Roman" w:cs="Times New Roman"/>
        </w:rPr>
        <w:fldChar w:fldCharType="separate"/>
      </w:r>
      <w:r w:rsidRPr="00465D53">
        <w:rPr>
          <w:rFonts w:ascii="Times New Roman" w:eastAsia="Times New Roman" w:hAnsi="Times New Roman" w:cs="Times New Roman"/>
          <w:noProof/>
        </w:rPr>
        <w:drawing>
          <wp:inline distT="0" distB="0" distL="0" distR="0">
            <wp:extent cx="5878195" cy="2743200"/>
            <wp:effectExtent l="0" t="0" r="1905" b="0"/>
            <wp:docPr id="2" name="Picture 2" descr="page3image6024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602425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8195" cy="2743200"/>
                    </a:xfrm>
                    <a:prstGeom prst="rect">
                      <a:avLst/>
                    </a:prstGeom>
                    <a:noFill/>
                    <a:ln>
                      <a:noFill/>
                    </a:ln>
                  </pic:spPr>
                </pic:pic>
              </a:graphicData>
            </a:graphic>
          </wp:inline>
        </w:drawing>
      </w:r>
      <w:r w:rsidRPr="00465D53">
        <w:rPr>
          <w:rFonts w:ascii="Times New Roman" w:eastAsia="Times New Roman" w:hAnsi="Times New Roman" w:cs="Times New Roman"/>
        </w:rPr>
        <w:fldChar w:fldCharType="end"/>
      </w:r>
      <w:r w:rsidRPr="00465D53">
        <w:rPr>
          <w:rFonts w:ascii="Times New Roman" w:eastAsia="Times New Roman" w:hAnsi="Times New Roman" w:cs="Times New Roman"/>
        </w:rPr>
        <w:fldChar w:fldCharType="begin"/>
      </w:r>
      <w:r w:rsidRPr="00465D53">
        <w:rPr>
          <w:rFonts w:ascii="Times New Roman" w:eastAsia="Times New Roman" w:hAnsi="Times New Roman" w:cs="Times New Roman"/>
        </w:rPr>
        <w:instrText xml:space="preserve"> INCLUDEPICTURE "/var/folders/wj/s31fx6t14k18r2z187xhc4_w0000gn/T/com.microsoft.Word/WebArchiveCopyPasteTempFiles/page3image60231424" \* MERGEFORMATINET </w:instrText>
      </w:r>
      <w:r w:rsidRPr="00465D53">
        <w:rPr>
          <w:rFonts w:ascii="Times New Roman" w:eastAsia="Times New Roman" w:hAnsi="Times New Roman" w:cs="Times New Roman"/>
        </w:rPr>
        <w:fldChar w:fldCharType="separate"/>
      </w:r>
      <w:r w:rsidRPr="00465D53">
        <w:rPr>
          <w:rFonts w:ascii="Times New Roman" w:eastAsia="Times New Roman" w:hAnsi="Times New Roman" w:cs="Times New Roman"/>
          <w:noProof/>
        </w:rPr>
        <w:drawing>
          <wp:inline distT="0" distB="0" distL="0" distR="0">
            <wp:extent cx="3102610" cy="2743200"/>
            <wp:effectExtent l="0" t="0" r="0" b="0"/>
            <wp:docPr id="1" name="Picture 1" descr="page3image6023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602314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2610" cy="2743200"/>
                    </a:xfrm>
                    <a:prstGeom prst="rect">
                      <a:avLst/>
                    </a:prstGeom>
                    <a:noFill/>
                    <a:ln>
                      <a:noFill/>
                    </a:ln>
                  </pic:spPr>
                </pic:pic>
              </a:graphicData>
            </a:graphic>
          </wp:inline>
        </w:drawing>
      </w:r>
      <w:r w:rsidRPr="00465D53">
        <w:rPr>
          <w:rFonts w:ascii="Times New Roman" w:eastAsia="Times New Roman" w:hAnsi="Times New Roman" w:cs="Times New Roman"/>
        </w:rPr>
        <w:fldChar w:fldCharType="end"/>
      </w:r>
    </w:p>
    <w:p w:rsidR="00030133" w:rsidRDefault="00A210F3"/>
    <w:sectPr w:rsidR="00030133" w:rsidSect="00F1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shwanath Manvi">
    <w15:presenceInfo w15:providerId="AD" w15:userId="S::vishwanath.manvi@sjsu.edu::b2cf00f0-2175-4e8f-9771-74df56bafe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53"/>
    <w:rsid w:val="000D11C4"/>
    <w:rsid w:val="00366F04"/>
    <w:rsid w:val="00465D53"/>
    <w:rsid w:val="005033D6"/>
    <w:rsid w:val="00A210F3"/>
    <w:rsid w:val="00F106BE"/>
    <w:rsid w:val="00F8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C49D4"/>
  <w15:chartTrackingRefBased/>
  <w15:docId w15:val="{64D7BE14-3432-004B-91C0-00221B96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D5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65D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5D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05602">
      <w:bodyDiv w:val="1"/>
      <w:marLeft w:val="0"/>
      <w:marRight w:val="0"/>
      <w:marTop w:val="0"/>
      <w:marBottom w:val="0"/>
      <w:divBdr>
        <w:top w:val="none" w:sz="0" w:space="0" w:color="auto"/>
        <w:left w:val="none" w:sz="0" w:space="0" w:color="auto"/>
        <w:bottom w:val="none" w:sz="0" w:space="0" w:color="auto"/>
        <w:right w:val="none" w:sz="0" w:space="0" w:color="auto"/>
      </w:divBdr>
      <w:divsChild>
        <w:div w:id="692925909">
          <w:marLeft w:val="0"/>
          <w:marRight w:val="0"/>
          <w:marTop w:val="0"/>
          <w:marBottom w:val="0"/>
          <w:divBdr>
            <w:top w:val="none" w:sz="0" w:space="0" w:color="auto"/>
            <w:left w:val="none" w:sz="0" w:space="0" w:color="auto"/>
            <w:bottom w:val="none" w:sz="0" w:space="0" w:color="auto"/>
            <w:right w:val="none" w:sz="0" w:space="0" w:color="auto"/>
          </w:divBdr>
          <w:divsChild>
            <w:div w:id="513957265">
              <w:marLeft w:val="0"/>
              <w:marRight w:val="0"/>
              <w:marTop w:val="0"/>
              <w:marBottom w:val="0"/>
              <w:divBdr>
                <w:top w:val="none" w:sz="0" w:space="0" w:color="auto"/>
                <w:left w:val="none" w:sz="0" w:space="0" w:color="auto"/>
                <w:bottom w:val="none" w:sz="0" w:space="0" w:color="auto"/>
                <w:right w:val="none" w:sz="0" w:space="0" w:color="auto"/>
              </w:divBdr>
              <w:divsChild>
                <w:div w:id="1158765265">
                  <w:marLeft w:val="0"/>
                  <w:marRight w:val="0"/>
                  <w:marTop w:val="0"/>
                  <w:marBottom w:val="0"/>
                  <w:divBdr>
                    <w:top w:val="none" w:sz="0" w:space="0" w:color="auto"/>
                    <w:left w:val="none" w:sz="0" w:space="0" w:color="auto"/>
                    <w:bottom w:val="none" w:sz="0" w:space="0" w:color="auto"/>
                    <w:right w:val="none" w:sz="0" w:space="0" w:color="auto"/>
                  </w:divBdr>
                  <w:divsChild>
                    <w:div w:id="1230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86599">
          <w:marLeft w:val="0"/>
          <w:marRight w:val="0"/>
          <w:marTop w:val="0"/>
          <w:marBottom w:val="0"/>
          <w:divBdr>
            <w:top w:val="none" w:sz="0" w:space="0" w:color="auto"/>
            <w:left w:val="none" w:sz="0" w:space="0" w:color="auto"/>
            <w:bottom w:val="none" w:sz="0" w:space="0" w:color="auto"/>
            <w:right w:val="none" w:sz="0" w:space="0" w:color="auto"/>
          </w:divBdr>
          <w:divsChild>
            <w:div w:id="1920796647">
              <w:marLeft w:val="0"/>
              <w:marRight w:val="0"/>
              <w:marTop w:val="0"/>
              <w:marBottom w:val="0"/>
              <w:divBdr>
                <w:top w:val="none" w:sz="0" w:space="0" w:color="auto"/>
                <w:left w:val="none" w:sz="0" w:space="0" w:color="auto"/>
                <w:bottom w:val="none" w:sz="0" w:space="0" w:color="auto"/>
                <w:right w:val="none" w:sz="0" w:space="0" w:color="auto"/>
              </w:divBdr>
              <w:divsChild>
                <w:div w:id="1827359315">
                  <w:marLeft w:val="0"/>
                  <w:marRight w:val="0"/>
                  <w:marTop w:val="0"/>
                  <w:marBottom w:val="0"/>
                  <w:divBdr>
                    <w:top w:val="none" w:sz="0" w:space="0" w:color="auto"/>
                    <w:left w:val="none" w:sz="0" w:space="0" w:color="auto"/>
                    <w:bottom w:val="none" w:sz="0" w:space="0" w:color="auto"/>
                    <w:right w:val="none" w:sz="0" w:space="0" w:color="auto"/>
                  </w:divBdr>
                  <w:divsChild>
                    <w:div w:id="1116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4807">
          <w:marLeft w:val="0"/>
          <w:marRight w:val="0"/>
          <w:marTop w:val="0"/>
          <w:marBottom w:val="0"/>
          <w:divBdr>
            <w:top w:val="none" w:sz="0" w:space="0" w:color="auto"/>
            <w:left w:val="none" w:sz="0" w:space="0" w:color="auto"/>
            <w:bottom w:val="none" w:sz="0" w:space="0" w:color="auto"/>
            <w:right w:val="none" w:sz="0" w:space="0" w:color="auto"/>
          </w:divBdr>
          <w:divsChild>
            <w:div w:id="429395706">
              <w:marLeft w:val="0"/>
              <w:marRight w:val="0"/>
              <w:marTop w:val="0"/>
              <w:marBottom w:val="0"/>
              <w:divBdr>
                <w:top w:val="none" w:sz="0" w:space="0" w:color="auto"/>
                <w:left w:val="none" w:sz="0" w:space="0" w:color="auto"/>
                <w:bottom w:val="none" w:sz="0" w:space="0" w:color="auto"/>
                <w:right w:val="none" w:sz="0" w:space="0" w:color="auto"/>
              </w:divBdr>
              <w:divsChild>
                <w:div w:id="1359234003">
                  <w:marLeft w:val="0"/>
                  <w:marRight w:val="0"/>
                  <w:marTop w:val="0"/>
                  <w:marBottom w:val="0"/>
                  <w:divBdr>
                    <w:top w:val="none" w:sz="0" w:space="0" w:color="auto"/>
                    <w:left w:val="none" w:sz="0" w:space="0" w:color="auto"/>
                    <w:bottom w:val="none" w:sz="0" w:space="0" w:color="auto"/>
                    <w:right w:val="none" w:sz="0" w:space="0" w:color="auto"/>
                  </w:divBdr>
                  <w:divsChild>
                    <w:div w:id="19901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Manvi</dc:creator>
  <cp:keywords/>
  <dc:description/>
  <cp:lastModifiedBy>Vishwanath Manvi</cp:lastModifiedBy>
  <cp:revision>2</cp:revision>
  <dcterms:created xsi:type="dcterms:W3CDTF">2019-03-21T15:40:00Z</dcterms:created>
  <dcterms:modified xsi:type="dcterms:W3CDTF">2019-03-21T16:18:00Z</dcterms:modified>
</cp:coreProperties>
</file>